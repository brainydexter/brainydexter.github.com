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1FF" w:rsidRDefault="00C211FF" w:rsidP="00C211FF">
      <w:pPr>
        <w:spacing w:after="0" w:line="240" w:lineRule="auto"/>
        <w:jc w:val="right"/>
        <w:rPr>
          <w:lang w:bidi="en-US"/>
        </w:rPr>
      </w:pPr>
      <w:r w:rsidRPr="00152C75">
        <w:rPr>
          <w:lang w:bidi="en-US"/>
        </w:rPr>
        <w:t>9519 D University Terrace</w:t>
      </w:r>
    </w:p>
    <w:p w:rsidR="00C211FF" w:rsidRDefault="00C211FF" w:rsidP="00C211FF">
      <w:pPr>
        <w:spacing w:after="0" w:line="240" w:lineRule="auto"/>
        <w:jc w:val="right"/>
        <w:rPr>
          <w:lang w:bidi="en-US"/>
        </w:rPr>
      </w:pPr>
      <w:r>
        <w:rPr>
          <w:lang w:bidi="en-US"/>
        </w:rPr>
        <w:t>Charlotte, NC USA</w:t>
      </w:r>
    </w:p>
    <w:p w:rsidR="00C211FF" w:rsidRDefault="00C211FF" w:rsidP="00C211FF">
      <w:pPr>
        <w:spacing w:after="0" w:line="240" w:lineRule="auto"/>
        <w:rPr>
          <w:lang w:bidi="en-US"/>
        </w:rPr>
      </w:pPr>
      <w:r>
        <w:rPr>
          <w:lang w:bidi="en-US"/>
        </w:rPr>
        <w:t>Mar 14, 2010</w:t>
      </w:r>
    </w:p>
    <w:p w:rsidR="00C211FF" w:rsidRDefault="00C211FF" w:rsidP="00C211FF">
      <w:pPr>
        <w:spacing w:after="0" w:line="240" w:lineRule="auto"/>
        <w:rPr>
          <w:lang w:bidi="en-US"/>
        </w:rPr>
      </w:pPr>
    </w:p>
    <w:p w:rsidR="00C211FF" w:rsidRDefault="00C211FF" w:rsidP="00C211FF">
      <w:pPr>
        <w:spacing w:after="0" w:line="240" w:lineRule="auto"/>
        <w:rPr>
          <w:lang w:bidi="en-US"/>
        </w:rPr>
      </w:pPr>
      <w:r>
        <w:rPr>
          <w:lang w:bidi="en-US"/>
        </w:rPr>
        <w:t>Mr. X</w:t>
      </w:r>
    </w:p>
    <w:p w:rsidR="00C211FF" w:rsidRDefault="00C211FF" w:rsidP="00C211FF">
      <w:pPr>
        <w:spacing w:after="0" w:line="240" w:lineRule="auto"/>
        <w:rPr>
          <w:lang w:bidi="en-US"/>
        </w:rPr>
      </w:pPr>
      <w:r>
        <w:rPr>
          <w:lang w:bidi="en-US"/>
        </w:rPr>
        <w:t>Sorcerer</w:t>
      </w:r>
    </w:p>
    <w:p w:rsidR="00C211FF" w:rsidRDefault="00C211FF" w:rsidP="00C211FF">
      <w:pPr>
        <w:spacing w:after="0" w:line="240" w:lineRule="auto"/>
        <w:rPr>
          <w:lang w:bidi="en-US"/>
        </w:rPr>
      </w:pPr>
      <w:r>
        <w:rPr>
          <w:lang w:bidi="en-US"/>
        </w:rPr>
        <w:t>Voodoo Studios</w:t>
      </w:r>
    </w:p>
    <w:p w:rsidR="00C211FF" w:rsidRDefault="00C211FF" w:rsidP="00C211FF">
      <w:pPr>
        <w:spacing w:after="0" w:line="240" w:lineRule="auto"/>
        <w:rPr>
          <w:lang w:bidi="en-US"/>
        </w:rPr>
      </w:pPr>
      <w:r>
        <w:rPr>
          <w:lang w:bidi="en-US"/>
        </w:rPr>
        <w:t>666 Fiery Volcanoes</w:t>
      </w:r>
    </w:p>
    <w:p w:rsidR="00C211FF" w:rsidRDefault="00C211FF" w:rsidP="00C211FF">
      <w:pPr>
        <w:spacing w:after="0" w:line="240" w:lineRule="auto"/>
        <w:rPr>
          <w:lang w:bidi="en-US"/>
        </w:rPr>
      </w:pPr>
      <w:proofErr w:type="spellStart"/>
      <w:r>
        <w:rPr>
          <w:lang w:bidi="en-US"/>
        </w:rPr>
        <w:t>BrokenHut</w:t>
      </w:r>
      <w:proofErr w:type="spellEnd"/>
      <w:r>
        <w:rPr>
          <w:lang w:bidi="en-US"/>
        </w:rPr>
        <w:t>, USA</w:t>
      </w:r>
    </w:p>
    <w:p w:rsidR="00C211FF" w:rsidRDefault="00C211FF" w:rsidP="00C211FF">
      <w:pPr>
        <w:spacing w:after="0" w:line="240" w:lineRule="auto"/>
      </w:pPr>
    </w:p>
    <w:p w:rsidR="00C211FF" w:rsidRPr="00C211FF" w:rsidRDefault="00C211FF" w:rsidP="00C211FF">
      <w:r>
        <w:t>Dear Mr. X</w:t>
      </w:r>
    </w:p>
    <w:p w:rsidR="00C211FF" w:rsidRPr="00C211FF" w:rsidRDefault="00C211FF" w:rsidP="00C211FF">
      <w:pPr>
        <w:spacing w:before="100" w:beforeAutospacing="1" w:after="100" w:afterAutospacing="1" w:line="240" w:lineRule="auto"/>
        <w:rPr>
          <w:rFonts w:ascii="Tahoma" w:eastAsia="Times New Roman" w:hAnsi="Tahoma" w:cs="Tahoma"/>
          <w:color w:val="000000" w:themeColor="text1"/>
          <w:sz w:val="20"/>
          <w:szCs w:val="20"/>
        </w:rPr>
      </w:pPr>
      <w:r w:rsidRPr="00C211FF">
        <w:rPr>
          <w:rFonts w:ascii="Tahoma" w:eastAsia="Times New Roman" w:hAnsi="Tahoma" w:cs="Tahoma"/>
          <w:color w:val="000000" w:themeColor="text1"/>
          <w:sz w:val="20"/>
          <w:szCs w:val="20"/>
        </w:rPr>
        <w:t>I am very interested in applying for a game development position at your studio</w:t>
      </w:r>
      <w:r w:rsidR="00223D0F">
        <w:rPr>
          <w:rFonts w:ascii="Tahoma" w:eastAsia="Times New Roman" w:hAnsi="Tahoma" w:cs="Tahoma"/>
          <w:color w:val="000000" w:themeColor="text1"/>
          <w:sz w:val="20"/>
          <w:szCs w:val="20"/>
        </w:rPr>
        <w:t xml:space="preserve"> as advertised on the </w:t>
      </w:r>
      <w:proofErr w:type="spellStart"/>
      <w:r w:rsidR="00223D0F">
        <w:rPr>
          <w:rFonts w:ascii="Tahoma" w:eastAsia="Times New Roman" w:hAnsi="Tahoma" w:cs="Tahoma"/>
          <w:color w:val="000000" w:themeColor="text1"/>
          <w:sz w:val="20"/>
          <w:szCs w:val="20"/>
        </w:rPr>
        <w:t>Gamasutra</w:t>
      </w:r>
      <w:proofErr w:type="spellEnd"/>
      <w:r w:rsidR="00223D0F">
        <w:rPr>
          <w:rFonts w:ascii="Tahoma" w:eastAsia="Times New Roman" w:hAnsi="Tahoma" w:cs="Tahoma"/>
          <w:color w:val="000000" w:themeColor="text1"/>
          <w:sz w:val="20"/>
          <w:szCs w:val="20"/>
        </w:rPr>
        <w:t xml:space="preserve"> website</w:t>
      </w:r>
      <w:r w:rsidRPr="00C211FF">
        <w:rPr>
          <w:rFonts w:ascii="Tahoma" w:eastAsia="Times New Roman" w:hAnsi="Tahoma" w:cs="Tahoma"/>
          <w:color w:val="000000" w:themeColor="text1"/>
          <w:sz w:val="20"/>
          <w:szCs w:val="20"/>
        </w:rPr>
        <w:t>. From early on in childhood, playing video games has always been a joy, but in last two years while working towards my Master’s degree in Computer Science I decided to focus on game development and found the courses immensely interesting.</w:t>
      </w:r>
    </w:p>
    <w:p w:rsidR="00C211FF" w:rsidRPr="00C211FF" w:rsidRDefault="00C211FF" w:rsidP="00C211FF">
      <w:pPr>
        <w:spacing w:before="100" w:beforeAutospacing="1" w:after="100" w:afterAutospacing="1" w:line="240" w:lineRule="auto"/>
        <w:rPr>
          <w:rFonts w:ascii="Tahoma" w:eastAsia="Times New Roman" w:hAnsi="Tahoma" w:cs="Tahoma"/>
          <w:color w:val="000000" w:themeColor="text1"/>
          <w:sz w:val="20"/>
          <w:szCs w:val="20"/>
        </w:rPr>
      </w:pPr>
      <w:r w:rsidRPr="00C211FF">
        <w:rPr>
          <w:rFonts w:ascii="Tahoma" w:eastAsia="Times New Roman" w:hAnsi="Tahoma" w:cs="Tahoma"/>
          <w:color w:val="000000" w:themeColor="text1"/>
          <w:sz w:val="20"/>
          <w:szCs w:val="20"/>
        </w:rPr>
        <w:t>My courses at UNC Charlotte laid the foundation in graphics and gave me an opportunity to learn from varied subjects such as computational photography, game design and development, game AI virtual reality and computational geometry. Studying here gave me first-hand experience on making games and working in teams, much like in the real world. At school, I got to work with very talented people ranging from a graphics artist, a music artist to a designer.  This has been a very exciting experience.</w:t>
      </w:r>
    </w:p>
    <w:p w:rsidR="00D165AD" w:rsidRPr="00C211FF" w:rsidDel="00442DA1" w:rsidRDefault="00C211FF" w:rsidP="00C211FF">
      <w:pPr>
        <w:spacing w:before="100" w:beforeAutospacing="1" w:after="100" w:afterAutospacing="1" w:line="240" w:lineRule="auto"/>
        <w:rPr>
          <w:del w:id="0" w:author="Priyank" w:date="2010-04-11T03:15:00Z"/>
          <w:rFonts w:ascii="Tahoma" w:eastAsia="Times New Roman" w:hAnsi="Tahoma" w:cs="Tahoma"/>
          <w:color w:val="000000" w:themeColor="text1"/>
          <w:sz w:val="20"/>
          <w:szCs w:val="20"/>
        </w:rPr>
      </w:pPr>
      <w:del w:id="1" w:author="Priyank" w:date="2010-04-11T03:13:00Z">
        <w:r w:rsidRPr="00C211FF" w:rsidDel="00D165AD">
          <w:rPr>
            <w:rFonts w:ascii="Tahoma" w:eastAsia="Times New Roman" w:hAnsi="Tahoma" w:cs="Tahoma"/>
            <w:color w:val="000000" w:themeColor="text1"/>
            <w:sz w:val="20"/>
            <w:szCs w:val="20"/>
          </w:rPr>
          <w:delText>Each game that I have developed so far has challenged me in many dimensions;  coming up with feasible solutions for them have been extremely gratifying (especially given the frustration they offered). One of my favorites has been the discovery of Bezier curves for my game Juhuligan. I wanted enemies to fire bullets with different trajectories. Usually, computationally expensive sine and cosine functions are relied upon to adjust the trajectories accordingly. I noticed a relation between the y dimensions and x dimensions as bullets moved. After few hours of careful assessment, I was able to put trigger conditions which were able to mimic the natural trajectories quite accurately without using those expensive functions. When I tried to pursue this further into making a generic equation for curves, I discovered what I was doing were formally known as Bezier curves. This whole process was very time-consuming, but the end results were very satisfactory and have made me feel proud.</w:delText>
        </w:r>
      </w:del>
    </w:p>
    <w:p w:rsidR="00C211FF" w:rsidRPr="00C211FF" w:rsidRDefault="00C211FF" w:rsidP="00C211FF">
      <w:pPr>
        <w:spacing w:before="100" w:beforeAutospacing="1" w:after="100" w:afterAutospacing="1" w:line="240" w:lineRule="auto"/>
        <w:rPr>
          <w:rFonts w:ascii="Tahoma" w:eastAsia="Times New Roman" w:hAnsi="Tahoma" w:cs="Tahoma"/>
          <w:color w:val="000000" w:themeColor="text1"/>
          <w:sz w:val="20"/>
          <w:szCs w:val="20"/>
        </w:rPr>
      </w:pPr>
      <w:r w:rsidRPr="00C211FF">
        <w:rPr>
          <w:rFonts w:ascii="Tahoma" w:eastAsia="Times New Roman" w:hAnsi="Tahoma" w:cs="Tahoma"/>
          <w:color w:val="000000" w:themeColor="text1"/>
          <w:sz w:val="20"/>
          <w:szCs w:val="20"/>
        </w:rPr>
        <w:t xml:space="preserve">Given the enthusiasm and craze for </w:t>
      </w:r>
      <w:del w:id="2" w:author="Priyank" w:date="2010-04-11T03:14:00Z">
        <w:r w:rsidRPr="00C211FF" w:rsidDel="00D165AD">
          <w:rPr>
            <w:rFonts w:ascii="Tahoma" w:eastAsia="Times New Roman" w:hAnsi="Tahoma" w:cs="Tahoma"/>
            <w:color w:val="000000" w:themeColor="text1"/>
            <w:sz w:val="20"/>
            <w:szCs w:val="20"/>
          </w:rPr>
          <w:delText>trying out</w:delText>
        </w:r>
      </w:del>
      <w:ins w:id="3" w:author="Priyank" w:date="2010-04-11T03:14:00Z">
        <w:r w:rsidR="00D165AD">
          <w:rPr>
            <w:rFonts w:ascii="Tahoma" w:eastAsia="Times New Roman" w:hAnsi="Tahoma" w:cs="Tahoma"/>
            <w:color w:val="000000" w:themeColor="text1"/>
            <w:sz w:val="20"/>
            <w:szCs w:val="20"/>
          </w:rPr>
          <w:t>exploring</w:t>
        </w:r>
      </w:ins>
      <w:r w:rsidRPr="00C211FF">
        <w:rPr>
          <w:rFonts w:ascii="Tahoma" w:eastAsia="Times New Roman" w:hAnsi="Tahoma" w:cs="Tahoma"/>
          <w:color w:val="000000" w:themeColor="text1"/>
          <w:sz w:val="20"/>
          <w:szCs w:val="20"/>
        </w:rPr>
        <w:t xml:space="preserve"> new things, I have completed two games (Juhuligan and Revenge of the Tanks), and the third </w:t>
      </w:r>
      <w:del w:id="4" w:author="Priyank" w:date="2010-04-11T03:14:00Z">
        <w:r w:rsidRPr="00C211FF" w:rsidDel="00D165AD">
          <w:rPr>
            <w:rFonts w:ascii="Tahoma" w:eastAsia="Times New Roman" w:hAnsi="Tahoma" w:cs="Tahoma"/>
            <w:color w:val="000000" w:themeColor="text1"/>
            <w:sz w:val="20"/>
            <w:szCs w:val="20"/>
          </w:rPr>
          <w:delText xml:space="preserve">3D </w:delText>
        </w:r>
      </w:del>
      <w:r w:rsidRPr="00C211FF">
        <w:rPr>
          <w:rFonts w:ascii="Tahoma" w:eastAsia="Times New Roman" w:hAnsi="Tahoma" w:cs="Tahoma"/>
          <w:color w:val="000000" w:themeColor="text1"/>
          <w:sz w:val="20"/>
          <w:szCs w:val="20"/>
        </w:rPr>
        <w:t>game (</w:t>
      </w:r>
      <w:proofErr w:type="spellStart"/>
      <w:r w:rsidRPr="00C211FF">
        <w:rPr>
          <w:rFonts w:ascii="Tahoma" w:eastAsia="Times New Roman" w:hAnsi="Tahoma" w:cs="Tahoma"/>
          <w:color w:val="000000" w:themeColor="text1"/>
          <w:sz w:val="20"/>
          <w:szCs w:val="20"/>
        </w:rPr>
        <w:t>Kolor</w:t>
      </w:r>
      <w:proofErr w:type="spellEnd"/>
      <w:ins w:id="5" w:author="Priyank" w:date="2010-04-11T03:14:00Z">
        <w:r w:rsidR="00D165AD">
          <w:rPr>
            <w:rFonts w:ascii="Tahoma" w:eastAsia="Times New Roman" w:hAnsi="Tahoma" w:cs="Tahoma"/>
            <w:color w:val="000000" w:themeColor="text1"/>
            <w:sz w:val="20"/>
            <w:szCs w:val="20"/>
          </w:rPr>
          <w:t xml:space="preserve"> </w:t>
        </w:r>
        <w:r w:rsidR="00D165AD">
          <w:rPr>
            <w:rFonts w:ascii="Tahoma" w:eastAsia="Times New Roman" w:hAnsi="Tahoma" w:cs="Tahoma"/>
            <w:color w:val="000000" w:themeColor="text1"/>
            <w:sz w:val="20"/>
            <w:szCs w:val="20"/>
          </w:rPr>
          <w:t>–</w:t>
        </w:r>
        <w:r w:rsidR="00D165AD">
          <w:rPr>
            <w:rFonts w:ascii="Tahoma" w:eastAsia="Times New Roman" w:hAnsi="Tahoma" w:cs="Tahoma"/>
            <w:color w:val="000000" w:themeColor="text1"/>
            <w:sz w:val="20"/>
            <w:szCs w:val="20"/>
          </w:rPr>
          <w:t xml:space="preserve"> First Person Shooter</w:t>
        </w:r>
      </w:ins>
      <w:r w:rsidRPr="00C211FF">
        <w:rPr>
          <w:rFonts w:ascii="Tahoma" w:eastAsia="Times New Roman" w:hAnsi="Tahoma" w:cs="Tahoma"/>
          <w:color w:val="000000" w:themeColor="text1"/>
          <w:sz w:val="20"/>
          <w:szCs w:val="20"/>
        </w:rPr>
        <w:t xml:space="preserve">) is in progress. I have spent a lot of time trying to understand the concepts that go into making these games and have summarized how I tailored them to suit my games in my </w:t>
      </w:r>
      <w:del w:id="6" w:author="Priyank" w:date="2010-04-11T03:15:00Z">
        <w:r w:rsidR="00E81DE6" w:rsidDel="00D165AD">
          <w:fldChar w:fldCharType="begin"/>
        </w:r>
        <w:r w:rsidR="00E81DE6" w:rsidDel="00D165AD">
          <w:delInstrText>HYPERLINK "http://www.p-yank.com/"</w:delInstrText>
        </w:r>
        <w:r w:rsidR="00E81DE6" w:rsidDel="00D165AD">
          <w:fldChar w:fldCharType="separate"/>
        </w:r>
        <w:r w:rsidRPr="00C211FF" w:rsidDel="00D165AD">
          <w:rPr>
            <w:rFonts w:ascii="Tahoma" w:eastAsia="Times New Roman" w:hAnsi="Tahoma" w:cs="Tahoma"/>
            <w:color w:val="000000" w:themeColor="text1"/>
            <w:sz w:val="20"/>
            <w:szCs w:val="20"/>
            <w:u w:val="single"/>
          </w:rPr>
          <w:delText>portfolio</w:delText>
        </w:r>
        <w:r w:rsidR="00E81DE6" w:rsidDel="00D165AD">
          <w:fldChar w:fldCharType="end"/>
        </w:r>
      </w:del>
      <w:ins w:id="7" w:author="Priyank" w:date="2010-04-11T03:15:00Z">
        <w:r w:rsidR="00D165AD">
          <w:rPr>
            <w:rFonts w:ascii="Tahoma" w:eastAsia="Times New Roman" w:hAnsi="Tahoma" w:cs="Tahoma"/>
            <w:color w:val="000000" w:themeColor="text1"/>
            <w:sz w:val="20"/>
            <w:szCs w:val="20"/>
            <w:u w:val="single"/>
          </w:rPr>
          <w:fldChar w:fldCharType="begin"/>
        </w:r>
        <w:r w:rsidR="00D165AD">
          <w:rPr>
            <w:rFonts w:ascii="Tahoma" w:eastAsia="Times New Roman" w:hAnsi="Tahoma" w:cs="Tahoma"/>
            <w:color w:val="000000" w:themeColor="text1"/>
            <w:sz w:val="20"/>
            <w:szCs w:val="20"/>
            <w:u w:val="single"/>
          </w:rPr>
          <w:instrText xml:space="preserve"> HYPERLINK "http://www.p-yank.com/" </w:instrText>
        </w:r>
        <w:r w:rsidR="00D165AD">
          <w:rPr>
            <w:rFonts w:ascii="Tahoma" w:eastAsia="Times New Roman" w:hAnsi="Tahoma" w:cs="Tahoma"/>
            <w:color w:val="000000" w:themeColor="text1"/>
            <w:sz w:val="20"/>
            <w:szCs w:val="20"/>
            <w:u w:val="single"/>
          </w:rPr>
        </w:r>
        <w:r w:rsidR="00D165AD">
          <w:rPr>
            <w:rFonts w:ascii="Tahoma" w:eastAsia="Times New Roman" w:hAnsi="Tahoma" w:cs="Tahoma"/>
            <w:color w:val="000000" w:themeColor="text1"/>
            <w:sz w:val="20"/>
            <w:szCs w:val="20"/>
            <w:u w:val="single"/>
          </w:rPr>
          <w:fldChar w:fldCharType="separate"/>
        </w:r>
        <w:r w:rsidR="00D165AD" w:rsidRPr="00D165AD">
          <w:rPr>
            <w:rStyle w:val="Hyperlink"/>
            <w:rFonts w:ascii="Tahoma" w:eastAsia="Times New Roman" w:hAnsi="Tahoma" w:cs="Tahoma"/>
            <w:sz w:val="20"/>
            <w:szCs w:val="20"/>
          </w:rPr>
          <w:t>portfolio</w:t>
        </w:r>
        <w:r w:rsidR="00D165AD">
          <w:rPr>
            <w:rFonts w:ascii="Tahoma" w:eastAsia="Times New Roman" w:hAnsi="Tahoma" w:cs="Tahoma"/>
            <w:color w:val="000000" w:themeColor="text1"/>
            <w:sz w:val="20"/>
            <w:szCs w:val="20"/>
            <w:u w:val="single"/>
          </w:rPr>
          <w:fldChar w:fldCharType="end"/>
        </w:r>
      </w:ins>
      <w:r w:rsidRPr="00C211FF">
        <w:rPr>
          <w:rFonts w:ascii="Tahoma" w:eastAsia="Times New Roman" w:hAnsi="Tahoma" w:cs="Tahoma"/>
          <w:color w:val="000000" w:themeColor="text1"/>
          <w:sz w:val="20"/>
          <w:szCs w:val="20"/>
        </w:rPr>
        <w:t>. With these aspirations, I am sure that I can be a valuable asset to your company. I can be reached at +1-732-824-3479 (Mobile) and have attached my resume for your reference.</w:t>
      </w:r>
    </w:p>
    <w:p w:rsidR="00C211FF" w:rsidRPr="00C211FF" w:rsidRDefault="00C211FF" w:rsidP="00C211FF">
      <w:pPr>
        <w:spacing w:before="100" w:beforeAutospacing="1" w:after="100" w:afterAutospacing="1" w:line="240" w:lineRule="auto"/>
        <w:rPr>
          <w:rFonts w:ascii="Tahoma" w:eastAsia="Times New Roman" w:hAnsi="Tahoma" w:cs="Tahoma"/>
          <w:color w:val="000000" w:themeColor="text1"/>
          <w:sz w:val="20"/>
          <w:szCs w:val="20"/>
        </w:rPr>
      </w:pPr>
      <w:r w:rsidRPr="00C211FF">
        <w:rPr>
          <w:rFonts w:ascii="Tahoma" w:hAnsi="Tahoma" w:cs="Tahoma"/>
          <w:color w:val="000000" w:themeColor="text1"/>
          <w:sz w:val="20"/>
          <w:szCs w:val="20"/>
        </w:rPr>
        <w:t>I want to thank you for your time and look forward to speak to you soon</w:t>
      </w:r>
      <w:r w:rsidRPr="00C211FF">
        <w:rPr>
          <w:rFonts w:ascii="Tahoma" w:eastAsia="Times New Roman" w:hAnsi="Tahoma" w:cs="Tahoma"/>
          <w:color w:val="000000" w:themeColor="text1"/>
          <w:sz w:val="20"/>
          <w:szCs w:val="20"/>
        </w:rPr>
        <w:t xml:space="preserve"> </w:t>
      </w:r>
    </w:p>
    <w:p w:rsidR="00C211FF" w:rsidRPr="00C211FF" w:rsidRDefault="00C211FF" w:rsidP="00C211FF">
      <w:pPr>
        <w:spacing w:before="100" w:beforeAutospacing="1" w:after="100" w:afterAutospacing="1" w:line="240" w:lineRule="auto"/>
        <w:rPr>
          <w:rFonts w:ascii="Tahoma" w:eastAsia="Times New Roman" w:hAnsi="Tahoma" w:cs="Tahoma"/>
          <w:color w:val="000000" w:themeColor="text1"/>
          <w:sz w:val="20"/>
          <w:szCs w:val="20"/>
        </w:rPr>
      </w:pPr>
      <w:r w:rsidRPr="00C211FF">
        <w:rPr>
          <w:rFonts w:ascii="Tahoma" w:eastAsia="Times New Roman" w:hAnsi="Tahoma" w:cs="Tahoma"/>
          <w:color w:val="000000" w:themeColor="text1"/>
          <w:sz w:val="20"/>
          <w:szCs w:val="20"/>
        </w:rPr>
        <w:t>Regards</w:t>
      </w:r>
    </w:p>
    <w:p w:rsidR="00C211FF" w:rsidRPr="00C211FF" w:rsidRDefault="00C211FF" w:rsidP="00C211FF">
      <w:pPr>
        <w:spacing w:before="100" w:beforeAutospacing="1" w:after="100" w:afterAutospacing="1" w:line="240" w:lineRule="auto"/>
        <w:rPr>
          <w:rFonts w:ascii="Tahoma" w:eastAsia="Times New Roman" w:hAnsi="Tahoma" w:cs="Tahoma"/>
          <w:color w:val="000000" w:themeColor="text1"/>
          <w:sz w:val="20"/>
          <w:szCs w:val="20"/>
        </w:rPr>
      </w:pPr>
      <w:r w:rsidRPr="00C211FF">
        <w:rPr>
          <w:rFonts w:ascii="Tahoma" w:eastAsia="Times New Roman" w:hAnsi="Tahoma" w:cs="Tahoma"/>
          <w:color w:val="000000" w:themeColor="text1"/>
          <w:sz w:val="20"/>
          <w:szCs w:val="20"/>
        </w:rPr>
        <w:t>/Priyank Jain</w:t>
      </w:r>
    </w:p>
    <w:p w:rsidR="009C7C37" w:rsidRPr="00C211FF" w:rsidRDefault="009C7C37">
      <w:pPr>
        <w:rPr>
          <w:rFonts w:ascii="Tahoma" w:hAnsi="Tahoma" w:cs="Tahoma"/>
          <w:color w:val="000000" w:themeColor="text1"/>
          <w:sz w:val="20"/>
          <w:szCs w:val="20"/>
        </w:rPr>
      </w:pPr>
    </w:p>
    <w:sectPr w:rsidR="009C7C37" w:rsidRPr="00C211FF" w:rsidSect="009C7C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compat/>
  <w:rsids>
    <w:rsidRoot w:val="00C211FF"/>
    <w:rsid w:val="00223D0F"/>
    <w:rsid w:val="00442DA1"/>
    <w:rsid w:val="009C7C37"/>
    <w:rsid w:val="009F4B25"/>
    <w:rsid w:val="00C211FF"/>
    <w:rsid w:val="00D165AD"/>
    <w:rsid w:val="00E81D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C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11FF"/>
    <w:rPr>
      <w:color w:val="0000FF"/>
      <w:u w:val="single"/>
    </w:rPr>
  </w:style>
</w:styles>
</file>

<file path=word/webSettings.xml><?xml version="1.0" encoding="utf-8"?>
<w:webSettings xmlns:r="http://schemas.openxmlformats.org/officeDocument/2006/relationships" xmlns:w="http://schemas.openxmlformats.org/wordprocessingml/2006/main">
  <w:divs>
    <w:div w:id="58700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6F131-889A-4DC3-8876-529625121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dc:creator>
  <cp:keywords/>
  <dc:description/>
  <cp:lastModifiedBy>Priyank</cp:lastModifiedBy>
  <cp:revision>5</cp:revision>
  <dcterms:created xsi:type="dcterms:W3CDTF">2010-04-11T03:01:00Z</dcterms:created>
  <dcterms:modified xsi:type="dcterms:W3CDTF">2010-04-11T07:16:00Z</dcterms:modified>
</cp:coreProperties>
</file>